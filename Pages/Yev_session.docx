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int threeSumSmaller(int[] nums, int target)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-2 + 0  + 1 =  -1 &lt;2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-2 + 0  + 3 = 1 &lt;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0 + 1+ 3 = 4 !&lt;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[-2,0,1,3],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 goes from -2 to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j goes from 0 to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k goes to 1 to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 =  -2 + 0 + 1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 =  -2 + 0 + 3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 -2 + 1 + 3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O(n ^ 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int result =0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i from 0 to n 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j to i+1 to n-1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k to j+1 to n-1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sum = a[i] + a[j] + a[k]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if( sum   &lt; target)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result 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two sum problem  - sort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-2,0,1,3],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sum of two less &gt; greater,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0     3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ith   j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1,2,3,5 - sorted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    j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0,1,2,3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1,2,3,5 (largest) 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+ 5 &lt;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+ 2 &lt; 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+ 3 &lt; 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 of element for which sum would less that given target keeping left constnt = j(right) - i(left) = 3-0 =3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[1, 2, 3, 5, 8]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left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2,3,5 (right)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2,5 &lt;= 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3-1 =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j-i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1+ 5 = 6. &lt; 7 one pair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1,2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1,3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1,5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no of combinations is equal to 3 </w:t>
      </w:r>
    </w:p>
    <w:p w:rsidR="00000000" w:rsidDel="00000000" w:rsidP="00000000" w:rsidRDefault="00000000" w:rsidRPr="00000000" w14:paraId="00000042">
      <w:pPr>
        <w:rPr>
          <w:ins w:author="Pushpa Madhuri Garikiparthi" w:id="0" w:date="2023-07-17T23:50:17Z"/>
        </w:rPr>
      </w:pPr>
      <w:r w:rsidDel="00000000" w:rsidR="00000000" w:rsidRPr="00000000">
        <w:rPr>
          <w:rtl w:val="0"/>
        </w:rPr>
        <w:t xml:space="preserve">    </w:t>
      </w:r>
      <w:ins w:author="Pushpa Madhuri Garikiparthi" w:id="0" w:date="2023-07-17T23:50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-2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[1, 2, 3, 5, 8] looking for 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 goes 1 to 3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 is taken as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[2 3, 5, 8] looking for 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2+ 8 = 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2+ 5 = 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2+3 = 5 &lt; 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sum += 2 - 1;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int threeSumSmaller(int[] nums, int target)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select the first element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(int i = 0; i &lt; nums.length - 2;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sum += twoSumSmaller(nums, i + 1, target - nums[i]);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// remaining two elements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private int twoSumSmaller(int[] nums, int startIndex, int target)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left = startIndex;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(nums[left] + nums[right] &lt; target)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sum += right - left;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left++;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right--;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—---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Optimize solution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public int threeSumSmaller(int[] nums, int target)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for (int i = 0; i &lt; nums.length - 2;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sum += twoSumSmaller(nums, i + 1, target - nums[i]);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private int twoSumSmaller(int[] nums, int startIndex, int target)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left = startIndex;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(nums[left] + nums[right] &lt; target)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sum += right - left;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left++;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right--;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—--------------------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